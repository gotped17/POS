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8A507" w14:textId="685B5CD8" w:rsidR="008F631F" w:rsidRDefault="00FD5758" w:rsidP="00A43952">
      <w:pPr>
        <w:spacing w:line="360" w:lineRule="auto"/>
        <w:rPr>
          <w:b/>
          <w:sz w:val="36"/>
          <w:szCs w:val="36"/>
          <w:lang w:val="de-DE"/>
        </w:rPr>
      </w:pPr>
      <w:r>
        <w:rPr>
          <w:b/>
          <w:sz w:val="36"/>
          <w:szCs w:val="36"/>
          <w:lang w:val="de-DE"/>
        </w:rPr>
        <w:t>„</w:t>
      </w:r>
      <w:r w:rsidR="00443D20">
        <w:rPr>
          <w:b/>
          <w:sz w:val="36"/>
          <w:szCs w:val="36"/>
          <w:lang w:val="de-DE"/>
        </w:rPr>
        <w:t>Man muss es selber machen</w:t>
      </w:r>
      <w:r>
        <w:rPr>
          <w:b/>
          <w:sz w:val="36"/>
          <w:szCs w:val="36"/>
          <w:lang w:val="de-DE"/>
        </w:rPr>
        <w:t>“</w:t>
      </w:r>
    </w:p>
    <w:p w14:paraId="3E514A5E" w14:textId="5A6696A0" w:rsidR="000D13BB" w:rsidRPr="00443D20" w:rsidRDefault="000D13BB" w:rsidP="00A43952">
      <w:pPr>
        <w:spacing w:line="360" w:lineRule="auto"/>
        <w:rPr>
          <w:lang w:val="de-DE"/>
        </w:rPr>
      </w:pPr>
      <w:commentRangeStart w:id="0"/>
      <w:r w:rsidRPr="00443D20">
        <w:rPr>
          <w:lang w:val="de-DE"/>
        </w:rPr>
        <w:t>Ich</w:t>
      </w:r>
      <w:commentRangeEnd w:id="0"/>
      <w:r w:rsidR="00971C25">
        <w:rPr>
          <w:rStyle w:val="Kommentarzeichen"/>
        </w:rPr>
        <w:commentReference w:id="0"/>
      </w:r>
      <w:r w:rsidRPr="00443D20">
        <w:rPr>
          <w:lang w:val="de-DE"/>
        </w:rPr>
        <w:t xml:space="preserve"> möchte hiermit auf den Bericht „Man muss nicht alles haben“ von Susanne Wolf</w:t>
      </w:r>
      <w:ins w:id="1" w:author="Miriam Joergen" w:date="2020-05-21T11:26:00Z">
        <w:r w:rsidR="00971C25">
          <w:rPr>
            <w:lang w:val="de-DE"/>
          </w:rPr>
          <w:t xml:space="preserve"> eingehen </w:t>
        </w:r>
        <w:r w:rsidR="00971C25">
          <w:rPr>
            <w:color w:val="FF0000"/>
            <w:lang w:val="de-DE"/>
          </w:rPr>
          <w:t>(G)</w:t>
        </w:r>
      </w:ins>
      <w:r w:rsidRPr="00443D20">
        <w:rPr>
          <w:lang w:val="de-DE"/>
        </w:rPr>
        <w:t xml:space="preserve">, </w:t>
      </w:r>
      <w:del w:id="2" w:author="Miriam Joergen" w:date="2020-05-21T11:25:00Z">
        <w:r w:rsidRPr="00443D20" w:rsidDel="00971C25">
          <w:rPr>
            <w:lang w:val="de-DE"/>
          </w:rPr>
          <w:delText>online gestellt</w:delText>
        </w:r>
      </w:del>
      <w:ins w:id="3" w:author="Miriam Joergen" w:date="2020-05-21T11:25:00Z">
        <w:r w:rsidR="00971C25">
          <w:rPr>
            <w:lang w:val="de-DE"/>
          </w:rPr>
          <w:t>der</w:t>
        </w:r>
      </w:ins>
      <w:r w:rsidRPr="00443D20">
        <w:rPr>
          <w:lang w:val="de-DE"/>
        </w:rPr>
        <w:t xml:space="preserve"> am 10.1.2013 </w:t>
      </w:r>
      <w:ins w:id="4" w:author="Miriam Joergen" w:date="2020-05-21T11:25:00Z">
        <w:r w:rsidR="00971C25">
          <w:rPr>
            <w:lang w:val="de-DE"/>
          </w:rPr>
          <w:t xml:space="preserve">in der Onlineausgabe der Wochenzeitung Furche erschienen ist </w:t>
        </w:r>
      </w:ins>
      <w:del w:id="5" w:author="Miriam Joergen" w:date="2020-05-21T11:26:00Z">
        <w:r w:rsidRPr="00443D20" w:rsidDel="00971C25">
          <w:rPr>
            <w:lang w:val="de-DE"/>
          </w:rPr>
          <w:delText>auf der Webseite „austria-forum.org“</w:delText>
        </w:r>
      </w:del>
      <w:ins w:id="6" w:author="Miriam Joergen" w:date="2020-05-21T11:25:00Z">
        <w:r w:rsidR="00971C25">
          <w:rPr>
            <w:color w:val="FF0000"/>
            <w:lang w:val="de-DE"/>
          </w:rPr>
          <w:t>(I)</w:t>
        </w:r>
      </w:ins>
      <w:r w:rsidRPr="00443D20">
        <w:rPr>
          <w:lang w:val="de-DE"/>
        </w:rPr>
        <w:t xml:space="preserve">. Der Text berichtet über den Gründer des R.U.S.Z. in Wien, Sepp </w:t>
      </w:r>
      <w:proofErr w:type="spellStart"/>
      <w:r w:rsidRPr="00443D20">
        <w:rPr>
          <w:lang w:val="de-DE"/>
        </w:rPr>
        <w:t>Eisenriegler</w:t>
      </w:r>
      <w:proofErr w:type="spellEnd"/>
      <w:ins w:id="7" w:author="Miriam Joergen" w:date="2020-05-21T11:26:00Z">
        <w:r w:rsidR="00971C25">
          <w:rPr>
            <w:lang w:val="de-DE"/>
          </w:rPr>
          <w:t>,</w:t>
        </w:r>
      </w:ins>
      <w:r w:rsidRPr="00443D20">
        <w:rPr>
          <w:lang w:val="de-DE"/>
        </w:rPr>
        <w:t xml:space="preserve"> und wie es dazu kam, dass er das Reparatur- und Servicezentrum gründete. Es beg</w:t>
      </w:r>
      <w:ins w:id="8" w:author="Miriam Joergen" w:date="2020-05-21T11:26:00Z">
        <w:r w:rsidR="00971C25">
          <w:rPr>
            <w:lang w:val="de-DE"/>
          </w:rPr>
          <w:t>a</w:t>
        </w:r>
      </w:ins>
      <w:del w:id="9" w:author="Miriam Joergen" w:date="2020-05-21T11:26:00Z">
        <w:r w:rsidRPr="00443D20" w:rsidDel="00971C25">
          <w:rPr>
            <w:lang w:val="de-DE"/>
          </w:rPr>
          <w:delText>i</w:delText>
        </w:r>
      </w:del>
      <w:r w:rsidRPr="00443D20">
        <w:rPr>
          <w:lang w:val="de-DE"/>
        </w:rPr>
        <w:t xml:space="preserve">nn </w:t>
      </w:r>
      <w:ins w:id="10" w:author="Miriam Joergen" w:date="2020-05-21T11:26:00Z">
        <w:r w:rsidR="00971C25">
          <w:rPr>
            <w:color w:val="FF0000"/>
            <w:lang w:val="de-DE"/>
          </w:rPr>
          <w:t xml:space="preserve">(G) </w:t>
        </w:r>
      </w:ins>
      <w:r w:rsidRPr="00443D20">
        <w:rPr>
          <w:lang w:val="de-DE"/>
        </w:rPr>
        <w:t>alles mit seinem Geschirrspüler, der den Geist aufgab</w:t>
      </w:r>
      <w:ins w:id="11" w:author="Miriam Joergen" w:date="2020-05-21T11:26:00Z">
        <w:r w:rsidR="00971C25">
          <w:rPr>
            <w:lang w:val="de-DE"/>
          </w:rPr>
          <w:t>,</w:t>
        </w:r>
      </w:ins>
      <w:r w:rsidRPr="00443D20">
        <w:rPr>
          <w:lang w:val="de-DE"/>
        </w:rPr>
        <w:t xml:space="preserve"> und </w:t>
      </w:r>
      <w:del w:id="12" w:author="Miriam Joergen" w:date="2020-05-21T11:26:00Z">
        <w:r w:rsidRPr="00443D20" w:rsidDel="00971C25">
          <w:rPr>
            <w:lang w:val="de-DE"/>
          </w:rPr>
          <w:delText>ihm ein</w:delText>
        </w:r>
      </w:del>
      <w:ins w:id="13" w:author="Miriam Joergen" w:date="2020-05-21T11:26:00Z">
        <w:r w:rsidR="00971C25">
          <w:rPr>
            <w:lang w:val="de-DE"/>
          </w:rPr>
          <w:t>einem</w:t>
        </w:r>
      </w:ins>
      <w:r w:rsidRPr="00443D20">
        <w:rPr>
          <w:lang w:val="de-DE"/>
        </w:rPr>
        <w:t xml:space="preserve"> Techniker</w:t>
      </w:r>
      <w:ins w:id="14" w:author="Miriam Joergen" w:date="2020-05-21T11:26:00Z">
        <w:r w:rsidR="00971C25">
          <w:rPr>
            <w:lang w:val="de-DE"/>
          </w:rPr>
          <w:t>, der ihm</w:t>
        </w:r>
      </w:ins>
      <w:r w:rsidRPr="00443D20">
        <w:rPr>
          <w:lang w:val="de-DE"/>
        </w:rPr>
        <w:t xml:space="preserve"> ohne das Gerät überhaupt zu untersuchen empfahl, sich einen neuen anzu</w:t>
      </w:r>
      <w:ins w:id="15" w:author="Miriam Joergen" w:date="2020-05-21T11:26:00Z">
        <w:r w:rsidR="00971C25">
          <w:rPr>
            <w:lang w:val="de-DE"/>
          </w:rPr>
          <w:t>schaffen</w:t>
        </w:r>
      </w:ins>
      <w:ins w:id="16" w:author="Miriam Joergen" w:date="2020-05-21T11:27:00Z">
        <w:r w:rsidR="00971C25">
          <w:rPr>
            <w:lang w:val="de-DE"/>
          </w:rPr>
          <w:t>/zuzulegen</w:t>
        </w:r>
      </w:ins>
      <w:ins w:id="17" w:author="Miriam Joergen" w:date="2020-05-21T11:26:00Z">
        <w:r w:rsidR="00971C25">
          <w:rPr>
            <w:lang w:val="de-DE"/>
          </w:rPr>
          <w:t xml:space="preserve"> </w:t>
        </w:r>
      </w:ins>
      <w:ins w:id="18" w:author="Miriam Joergen" w:date="2020-05-21T11:27:00Z">
        <w:r w:rsidR="00971C25">
          <w:rPr>
            <w:color w:val="FF0000"/>
            <w:lang w:val="de-DE"/>
          </w:rPr>
          <w:t>(G)</w:t>
        </w:r>
      </w:ins>
      <w:del w:id="19" w:author="Miriam Joergen" w:date="2020-05-21T11:26:00Z">
        <w:r w:rsidRPr="00443D20" w:rsidDel="00971C25">
          <w:rPr>
            <w:lang w:val="de-DE"/>
          </w:rPr>
          <w:delText>legen</w:delText>
        </w:r>
      </w:del>
      <w:r w:rsidRPr="00443D20">
        <w:rPr>
          <w:lang w:val="de-DE"/>
        </w:rPr>
        <w:t xml:space="preserve">. </w:t>
      </w:r>
      <w:proofErr w:type="spellStart"/>
      <w:r w:rsidRPr="00443D20">
        <w:rPr>
          <w:lang w:val="de-DE"/>
        </w:rPr>
        <w:t>Eisenriegler</w:t>
      </w:r>
      <w:proofErr w:type="spellEnd"/>
      <w:r w:rsidRPr="00443D20">
        <w:rPr>
          <w:lang w:val="de-DE"/>
        </w:rPr>
        <w:t xml:space="preserve"> bestand auf eine </w:t>
      </w:r>
      <w:del w:id="20" w:author="Miriam Joergen" w:date="2020-05-21T11:27:00Z">
        <w:r w:rsidRPr="00443D20" w:rsidDel="00971C25">
          <w:rPr>
            <w:lang w:val="de-DE"/>
          </w:rPr>
          <w:delText xml:space="preserve">gescheite </w:delText>
        </w:r>
      </w:del>
      <w:ins w:id="21" w:author="Miriam Joergen" w:date="2020-05-21T11:27:00Z">
        <w:r w:rsidR="00971C25">
          <w:rPr>
            <w:lang w:val="de-DE"/>
          </w:rPr>
          <w:t>richtige</w:t>
        </w:r>
        <w:r w:rsidR="00971C25" w:rsidRPr="00443D20">
          <w:rPr>
            <w:lang w:val="de-DE"/>
          </w:rPr>
          <w:t xml:space="preserve"> </w:t>
        </w:r>
      </w:ins>
      <w:r w:rsidRPr="00443D20">
        <w:rPr>
          <w:lang w:val="de-DE"/>
        </w:rPr>
        <w:t xml:space="preserve">Untersuchung und siehe da, es </w:t>
      </w:r>
      <w:del w:id="22" w:author="Miriam Joergen" w:date="2020-05-21T11:27:00Z">
        <w:r w:rsidRPr="00443D20" w:rsidDel="00971C25">
          <w:rPr>
            <w:lang w:val="de-DE"/>
          </w:rPr>
          <w:delText xml:space="preserve">war </w:delText>
        </w:r>
      </w:del>
      <w:ins w:id="23" w:author="Miriam Joergen" w:date="2020-05-21T11:27:00Z">
        <w:r w:rsidR="00971C25">
          <w:rPr>
            <w:lang w:val="de-DE"/>
          </w:rPr>
          <w:t>handelte sich</w:t>
        </w:r>
        <w:r w:rsidR="00971C25" w:rsidRPr="00443D20">
          <w:rPr>
            <w:lang w:val="de-DE"/>
          </w:rPr>
          <w:t xml:space="preserve"> </w:t>
        </w:r>
      </w:ins>
      <w:r w:rsidRPr="00443D20">
        <w:rPr>
          <w:lang w:val="de-DE"/>
        </w:rPr>
        <w:t xml:space="preserve">lediglich </w:t>
      </w:r>
      <w:ins w:id="24" w:author="Miriam Joergen" w:date="2020-05-21T11:27:00Z">
        <w:r w:rsidR="00971C25">
          <w:rPr>
            <w:lang w:val="de-DE"/>
          </w:rPr>
          <w:t xml:space="preserve">um </w:t>
        </w:r>
      </w:ins>
      <w:r w:rsidRPr="00443D20">
        <w:rPr>
          <w:lang w:val="de-DE"/>
        </w:rPr>
        <w:t>ein</w:t>
      </w:r>
      <w:ins w:id="25" w:author="Miriam Joergen" w:date="2020-05-21T11:27:00Z">
        <w:r w:rsidR="00971C25">
          <w:rPr>
            <w:lang w:val="de-DE"/>
          </w:rPr>
          <w:t>en</w:t>
        </w:r>
      </w:ins>
      <w:r w:rsidRPr="00443D20">
        <w:rPr>
          <w:lang w:val="de-DE"/>
        </w:rPr>
        <w:t xml:space="preserve"> verstopfte</w:t>
      </w:r>
      <w:del w:id="26" w:author="Miriam Joergen" w:date="2020-05-21T11:27:00Z">
        <w:r w:rsidRPr="00443D20" w:rsidDel="00971C25">
          <w:rPr>
            <w:lang w:val="de-DE"/>
          </w:rPr>
          <w:delText>r</w:delText>
        </w:r>
      </w:del>
      <w:ins w:id="27" w:author="Miriam Joergen" w:date="2020-05-21T11:27:00Z">
        <w:r w:rsidR="00971C25">
          <w:rPr>
            <w:lang w:val="de-DE"/>
          </w:rPr>
          <w:t>n</w:t>
        </w:r>
      </w:ins>
      <w:r w:rsidRPr="00443D20">
        <w:rPr>
          <w:lang w:val="de-DE"/>
        </w:rPr>
        <w:t xml:space="preserve"> Schlauch. Da begann er, die Wegwerfgesellschaft zu hinterfragen und gründete das </w:t>
      </w:r>
      <w:proofErr w:type="gramStart"/>
      <w:r w:rsidRPr="00443D20">
        <w:rPr>
          <w:lang w:val="de-DE"/>
        </w:rPr>
        <w:t>R.U.S.Z.,</w:t>
      </w:r>
      <w:proofErr w:type="gramEnd"/>
      <w:r w:rsidRPr="00443D20">
        <w:rPr>
          <w:lang w:val="de-DE"/>
        </w:rPr>
        <w:t xml:space="preserve"> in dem er alte Geräte repariert und </w:t>
      </w:r>
      <w:del w:id="28" w:author="Miriam Joergen" w:date="2020-05-21T11:28:00Z">
        <w:r w:rsidRPr="00443D20" w:rsidDel="00971C25">
          <w:rPr>
            <w:lang w:val="de-DE"/>
          </w:rPr>
          <w:delText xml:space="preserve">gibt </w:delText>
        </w:r>
      </w:del>
      <w:r w:rsidRPr="00443D20">
        <w:rPr>
          <w:lang w:val="de-DE"/>
        </w:rPr>
        <w:t>Menschen, denen ein hartes Schicksal wi</w:t>
      </w:r>
      <w:del w:id="29" w:author="Miriam Joergen" w:date="2020-05-21T11:31:00Z">
        <w:r w:rsidRPr="00443D20" w:rsidDel="00971C25">
          <w:rPr>
            <w:lang w:val="de-DE"/>
          </w:rPr>
          <w:delText>e</w:delText>
        </w:r>
      </w:del>
      <w:r w:rsidRPr="00443D20">
        <w:rPr>
          <w:lang w:val="de-DE"/>
        </w:rPr>
        <w:t>derfahren</w:t>
      </w:r>
      <w:ins w:id="30" w:author="Miriam Joergen" w:date="2020-05-21T11:31:00Z">
        <w:r w:rsidR="00971C25">
          <w:rPr>
            <w:lang w:val="de-DE"/>
          </w:rPr>
          <w:t xml:space="preserve"> </w:t>
        </w:r>
        <w:r w:rsidR="00971C25">
          <w:rPr>
            <w:color w:val="FF0000"/>
            <w:lang w:val="de-DE"/>
          </w:rPr>
          <w:t>(R)</w:t>
        </w:r>
      </w:ins>
      <w:r w:rsidRPr="00443D20">
        <w:rPr>
          <w:lang w:val="de-DE"/>
        </w:rPr>
        <w:t xml:space="preserve"> ist, eine neue Chance</w:t>
      </w:r>
      <w:ins w:id="31" w:author="Miriam Joergen" w:date="2020-05-21T11:28:00Z">
        <w:r w:rsidR="00971C25" w:rsidRPr="00971C25">
          <w:rPr>
            <w:lang w:val="de-DE"/>
          </w:rPr>
          <w:t xml:space="preserve"> </w:t>
        </w:r>
        <w:r w:rsidR="00971C25" w:rsidRPr="00443D20">
          <w:rPr>
            <w:lang w:val="de-DE"/>
          </w:rPr>
          <w:t>gibt</w:t>
        </w:r>
      </w:ins>
      <w:r w:rsidRPr="00443D20">
        <w:rPr>
          <w:lang w:val="de-DE"/>
        </w:rPr>
        <w:t xml:space="preserve">. So </w:t>
      </w:r>
      <w:r w:rsidR="00021999" w:rsidRPr="00443D20">
        <w:rPr>
          <w:lang w:val="de-DE"/>
        </w:rPr>
        <w:t xml:space="preserve">leiden </w:t>
      </w:r>
      <w:r w:rsidRPr="00443D20">
        <w:rPr>
          <w:lang w:val="de-DE"/>
        </w:rPr>
        <w:t>ein Großteil seiner Mitarbeiter</w:t>
      </w:r>
      <w:r w:rsidR="00021999" w:rsidRPr="00443D20">
        <w:rPr>
          <w:lang w:val="de-DE"/>
        </w:rPr>
        <w:t xml:space="preserve"> an einer Behind</w:t>
      </w:r>
      <w:bookmarkStart w:id="32" w:name="_GoBack"/>
      <w:bookmarkEnd w:id="32"/>
      <w:r w:rsidR="00021999" w:rsidRPr="00443D20">
        <w:rPr>
          <w:lang w:val="de-DE"/>
        </w:rPr>
        <w:t>erung, sind Langzeitarbeitslose oder waren hinter Gittern.</w:t>
      </w:r>
    </w:p>
    <w:p w14:paraId="6D25B450" w14:textId="1E3B0668" w:rsidR="00021999" w:rsidRPr="00443D20" w:rsidRDefault="00021999" w:rsidP="00A43952">
      <w:pPr>
        <w:spacing w:line="360" w:lineRule="auto"/>
        <w:rPr>
          <w:lang w:val="de-DE"/>
        </w:rPr>
      </w:pPr>
      <w:r w:rsidRPr="00443D20">
        <w:rPr>
          <w:lang w:val="de-DE"/>
        </w:rPr>
        <w:t xml:space="preserve">Um unserem Konsumwahn entgegenzuwirken, müsste sich jeder von uns ein Beispiel an Sepp </w:t>
      </w:r>
      <w:proofErr w:type="spellStart"/>
      <w:r w:rsidRPr="00443D20">
        <w:rPr>
          <w:lang w:val="de-DE"/>
        </w:rPr>
        <w:t>Eisenriegler</w:t>
      </w:r>
      <w:proofErr w:type="spellEnd"/>
      <w:r w:rsidRPr="00443D20">
        <w:rPr>
          <w:lang w:val="de-DE"/>
        </w:rPr>
        <w:t xml:space="preserve"> nehmen. Er setzte sein Konzept durch und ist nun dafür bekannt. Er gibt Menschen, die von der Gesellschaft </w:t>
      </w:r>
      <w:del w:id="33" w:author="Miriam Joergen" w:date="2020-05-21T11:31:00Z">
        <w:r w:rsidRPr="00443D20" w:rsidDel="00971C25">
          <w:rPr>
            <w:lang w:val="de-DE"/>
          </w:rPr>
          <w:delText xml:space="preserve">gemeidet </w:delText>
        </w:r>
      </w:del>
      <w:ins w:id="34" w:author="Miriam Joergen" w:date="2020-05-21T11:31:00Z">
        <w:r w:rsidR="00971C25">
          <w:rPr>
            <w:lang w:val="de-DE"/>
          </w:rPr>
          <w:t xml:space="preserve">gemieden </w:t>
        </w:r>
        <w:r w:rsidR="00971C25">
          <w:rPr>
            <w:color w:val="FF0000"/>
            <w:lang w:val="de-DE"/>
          </w:rPr>
          <w:t>(G)</w:t>
        </w:r>
        <w:r w:rsidR="00971C25" w:rsidRPr="00443D20">
          <w:rPr>
            <w:lang w:val="de-DE"/>
          </w:rPr>
          <w:t xml:space="preserve"> </w:t>
        </w:r>
      </w:ins>
      <w:r w:rsidRPr="00443D20">
        <w:rPr>
          <w:lang w:val="de-DE"/>
        </w:rPr>
        <w:t xml:space="preserve">oder </w:t>
      </w:r>
      <w:del w:id="35" w:author="Miriam Joergen" w:date="2020-05-21T11:31:00Z">
        <w:r w:rsidRPr="00443D20" w:rsidDel="00971C25">
          <w:rPr>
            <w:lang w:val="de-DE"/>
          </w:rPr>
          <w:delText xml:space="preserve">gehänselt </w:delText>
        </w:r>
      </w:del>
      <w:ins w:id="36" w:author="Miriam Joergen" w:date="2020-05-21T11:31:00Z">
        <w:r w:rsidR="00971C25">
          <w:rPr>
            <w:lang w:val="de-DE"/>
          </w:rPr>
          <w:t>ausgeschlossen</w:t>
        </w:r>
        <w:r w:rsidR="00971C25" w:rsidRPr="00443D20">
          <w:rPr>
            <w:lang w:val="de-DE"/>
          </w:rPr>
          <w:t xml:space="preserve"> </w:t>
        </w:r>
      </w:ins>
      <w:r w:rsidRPr="00443D20">
        <w:rPr>
          <w:lang w:val="de-DE"/>
        </w:rPr>
        <w:t>werden</w:t>
      </w:r>
      <w:ins w:id="37" w:author="Miriam Joergen" w:date="2020-05-21T11:31:00Z">
        <w:r w:rsidR="00971C25">
          <w:rPr>
            <w:lang w:val="de-DE"/>
          </w:rPr>
          <w:t>,</w:t>
        </w:r>
      </w:ins>
      <w:r w:rsidRPr="00443D20">
        <w:rPr>
          <w:lang w:val="de-DE"/>
        </w:rPr>
        <w:t xml:space="preserve"> eine Chance, sich zu beweisen. Das </w:t>
      </w:r>
      <w:del w:id="38" w:author="Miriam Joergen" w:date="2020-05-21T11:31:00Z">
        <w:r w:rsidRPr="00443D20" w:rsidDel="00971C25">
          <w:rPr>
            <w:lang w:val="de-DE"/>
          </w:rPr>
          <w:delText>A</w:delText>
        </w:r>
      </w:del>
      <w:ins w:id="39" w:author="Miriam Joergen" w:date="2020-05-21T11:31:00Z">
        <w:r w:rsidR="00971C25">
          <w:rPr>
            <w:lang w:val="de-DE"/>
          </w:rPr>
          <w:t>a</w:t>
        </w:r>
      </w:ins>
      <w:r w:rsidRPr="00443D20">
        <w:rPr>
          <w:lang w:val="de-DE"/>
        </w:rPr>
        <w:t xml:space="preserve">lles </w:t>
      </w:r>
      <w:ins w:id="40" w:author="Miriam Joergen" w:date="2020-05-21T11:31:00Z">
        <w:r w:rsidR="00971C25">
          <w:rPr>
            <w:color w:val="FF0000"/>
            <w:lang w:val="de-DE"/>
          </w:rPr>
          <w:t xml:space="preserve">(R) </w:t>
        </w:r>
      </w:ins>
      <w:r w:rsidRPr="00443D20">
        <w:rPr>
          <w:lang w:val="de-DE"/>
        </w:rPr>
        <w:t xml:space="preserve">nur mit dem Motiv, anderen Menschen zu helfen und ihnen die Augen zu öffnen. Man müsste es den Jungen schon von Anfang an beibringen, nicht verschwenderisch zu leben. </w:t>
      </w:r>
      <w:ins w:id="41" w:author="Miriam Joergen" w:date="2020-05-21T11:32:00Z">
        <w:r w:rsidR="00167D4F">
          <w:rPr>
            <w:lang w:val="de-DE"/>
          </w:rPr>
          <w:t xml:space="preserve">Und </w:t>
        </w:r>
      </w:ins>
      <w:del w:id="42" w:author="Miriam Joergen" w:date="2020-05-21T11:32:00Z">
        <w:r w:rsidRPr="00443D20" w:rsidDel="00167D4F">
          <w:rPr>
            <w:lang w:val="de-DE"/>
          </w:rPr>
          <w:delText>D</w:delText>
        </w:r>
      </w:del>
      <w:ins w:id="43" w:author="Miriam Joergen" w:date="2020-05-21T11:32:00Z">
        <w:r w:rsidR="00167D4F">
          <w:rPr>
            <w:lang w:val="de-DE"/>
          </w:rPr>
          <w:t>d</w:t>
        </w:r>
      </w:ins>
      <w:r w:rsidRPr="00443D20">
        <w:rPr>
          <w:lang w:val="de-DE"/>
        </w:rPr>
        <w:t>as nicht nur ein, zwei</w:t>
      </w:r>
      <w:ins w:id="44" w:author="Miriam Joergen" w:date="2020-05-21T11:32:00Z">
        <w:r w:rsidR="00167D4F">
          <w:rPr>
            <w:lang w:val="de-DE"/>
          </w:rPr>
          <w:t xml:space="preserve"> jungen Leuten </w:t>
        </w:r>
        <w:r w:rsidR="00167D4F">
          <w:rPr>
            <w:color w:val="FF0000"/>
            <w:lang w:val="de-DE"/>
          </w:rPr>
          <w:t>(G)</w:t>
        </w:r>
      </w:ins>
      <w:r w:rsidRPr="00443D20">
        <w:rPr>
          <w:lang w:val="de-DE"/>
        </w:rPr>
        <w:t>, sondern allen. Das gehört normalerweise in den Bildungsauftrag mit</w:t>
      </w:r>
      <w:del w:id="45" w:author="Miriam Joergen" w:date="2020-05-21T11:32:00Z">
        <w:r w:rsidRPr="00443D20" w:rsidDel="00167D4F">
          <w:rPr>
            <w:lang w:val="de-DE"/>
          </w:rPr>
          <w:delText xml:space="preserve"> </w:delText>
        </w:r>
      </w:del>
      <w:r w:rsidRPr="00443D20">
        <w:rPr>
          <w:lang w:val="de-DE"/>
        </w:rPr>
        <w:t>eingebunden. Sonst läuft</w:t>
      </w:r>
      <w:ins w:id="46" w:author="Miriam Joergen" w:date="2020-05-21T11:32:00Z">
        <w:r w:rsidR="00167D4F">
          <w:rPr>
            <w:lang w:val="de-DE"/>
          </w:rPr>
          <w:t>‘</w:t>
        </w:r>
      </w:ins>
      <w:r w:rsidRPr="00443D20">
        <w:rPr>
          <w:lang w:val="de-DE"/>
        </w:rPr>
        <w:t xml:space="preserve">s ja so ab bei den Kindern: „Der Bernd und der Max haben das neueste Spielzeug. Nur meine Eltern kaufen mir nie etwas Tolles“. Das Problem, kleinen Kindern das Ganze beizubringen ist das, dass sie den Sinn dahinter nicht verstehen. Kinder denken nicht an </w:t>
      </w:r>
      <w:ins w:id="47" w:author="Miriam Joergen" w:date="2020-05-21T11:32:00Z">
        <w:r w:rsidR="00167D4F">
          <w:rPr>
            <w:lang w:val="de-DE"/>
          </w:rPr>
          <w:t>a</w:t>
        </w:r>
      </w:ins>
      <w:del w:id="48" w:author="Miriam Joergen" w:date="2020-05-21T11:32:00Z">
        <w:r w:rsidRPr="00443D20" w:rsidDel="00167D4F">
          <w:rPr>
            <w:lang w:val="de-DE"/>
          </w:rPr>
          <w:delText>A</w:delText>
        </w:r>
      </w:del>
      <w:r w:rsidRPr="00443D20">
        <w:rPr>
          <w:lang w:val="de-DE"/>
        </w:rPr>
        <w:t xml:space="preserve">ndere, wenn sie etwas wollen. Der sparsame Lebensstil gehört schon von den Eltern vorgelebt und </w:t>
      </w:r>
      <w:ins w:id="49" w:author="Miriam Joergen" w:date="2020-05-21T11:33:00Z">
        <w:r w:rsidR="00167D4F">
          <w:rPr>
            <w:lang w:val="de-DE"/>
          </w:rPr>
          <w:t xml:space="preserve">ihnen </w:t>
        </w:r>
        <w:r w:rsidR="00167D4F">
          <w:rPr>
            <w:color w:val="FF0000"/>
            <w:lang w:val="de-DE"/>
          </w:rPr>
          <w:t xml:space="preserve">(G) </w:t>
        </w:r>
        <w:r w:rsidR="00167D4F">
          <w:rPr>
            <w:lang w:val="de-DE"/>
          </w:rPr>
          <w:t xml:space="preserve">außerdem </w:t>
        </w:r>
      </w:ins>
      <w:r w:rsidRPr="00443D20">
        <w:rPr>
          <w:lang w:val="de-DE"/>
        </w:rPr>
        <w:t>vom Kindergarten bis zur Abschlussprüfung oder Matura beigebracht. Ansonsten wird das nix.</w:t>
      </w:r>
    </w:p>
    <w:p w14:paraId="14F0EAE4" w14:textId="6792B6F4" w:rsidR="000D13BB" w:rsidRDefault="00021999" w:rsidP="00A43952">
      <w:pPr>
        <w:spacing w:line="360" w:lineRule="auto"/>
        <w:rPr>
          <w:ins w:id="50" w:author="Miriam Joergen" w:date="2020-05-21T11:22:00Z"/>
          <w:lang w:val="de-DE"/>
        </w:rPr>
      </w:pPr>
      <w:r w:rsidRPr="00443D20">
        <w:rPr>
          <w:lang w:val="de-DE"/>
        </w:rPr>
        <w:t xml:space="preserve">Wenn auf einmal alle so leben würden, </w:t>
      </w:r>
      <w:proofErr w:type="spellStart"/>
      <w:r w:rsidRPr="00443D20">
        <w:rPr>
          <w:lang w:val="de-DE"/>
        </w:rPr>
        <w:t>würd</w:t>
      </w:r>
      <w:ins w:id="51" w:author="Miriam Joergen" w:date="2020-05-21T11:33:00Z">
        <w:r w:rsidR="00167D4F">
          <w:rPr>
            <w:lang w:val="de-DE"/>
          </w:rPr>
          <w:t>‘</w:t>
        </w:r>
      </w:ins>
      <w:r w:rsidRPr="00443D20">
        <w:rPr>
          <w:lang w:val="de-DE"/>
        </w:rPr>
        <w:t>s</w:t>
      </w:r>
      <w:proofErr w:type="spellEnd"/>
      <w:r w:rsidRPr="00443D20">
        <w:rPr>
          <w:lang w:val="de-DE"/>
        </w:rPr>
        <w:t xml:space="preserve"> der Wirtschaft zwar drastisch schlechter gehen, aber die findet eh ihre Wege</w:t>
      </w:r>
      <w:ins w:id="52" w:author="Miriam Joergen" w:date="2020-05-21T11:33:00Z">
        <w:r w:rsidR="00167D4F">
          <w:rPr>
            <w:lang w:val="de-DE"/>
          </w:rPr>
          <w:t>,</w:t>
        </w:r>
      </w:ins>
      <w:r w:rsidRPr="00443D20">
        <w:rPr>
          <w:lang w:val="de-DE"/>
        </w:rPr>
        <w:t xml:space="preserve"> </w:t>
      </w:r>
      <w:del w:id="53" w:author="Miriam Joergen" w:date="2020-05-21T11:33:00Z">
        <w:r w:rsidRPr="00443D20" w:rsidDel="00167D4F">
          <w:rPr>
            <w:lang w:val="de-DE"/>
          </w:rPr>
          <w:delText xml:space="preserve">net </w:delText>
        </w:r>
      </w:del>
      <w:ins w:id="54" w:author="Miriam Joergen" w:date="2020-05-21T11:33:00Z">
        <w:r w:rsidR="00167D4F">
          <w:rPr>
            <w:lang w:val="de-DE"/>
          </w:rPr>
          <w:t>nicht</w:t>
        </w:r>
        <w:r w:rsidR="00167D4F" w:rsidRPr="00443D20">
          <w:rPr>
            <w:lang w:val="de-DE"/>
          </w:rPr>
          <w:t xml:space="preserve"> </w:t>
        </w:r>
      </w:ins>
      <w:r w:rsidRPr="00443D20">
        <w:rPr>
          <w:lang w:val="de-DE"/>
        </w:rPr>
        <w:t>einzugehen wie eine Blume. Die Natur hingegen hätte dann zumindest die Chance, sich ein wenig zu erholen. Auch wenn</w:t>
      </w:r>
      <w:ins w:id="55" w:author="Miriam Joergen" w:date="2020-05-21T11:33:00Z">
        <w:r w:rsidR="00167D4F">
          <w:rPr>
            <w:lang w:val="de-DE"/>
          </w:rPr>
          <w:t>‘</w:t>
        </w:r>
      </w:ins>
      <w:r w:rsidRPr="00443D20">
        <w:rPr>
          <w:lang w:val="de-DE"/>
        </w:rPr>
        <w:t xml:space="preserve">s nicht </w:t>
      </w:r>
      <w:r w:rsidR="00443D20" w:rsidRPr="00443D20">
        <w:rPr>
          <w:lang w:val="de-DE"/>
        </w:rPr>
        <w:t xml:space="preserve">viel ist. Da muss jeder von uns aber seinen Teil leisten und willig sein, diesen auch beizutragen. Und wenn man es nicht für die anderen machen will, sollte man sich denken: „Wenn ich </w:t>
      </w:r>
      <w:proofErr w:type="spellStart"/>
      <w:r w:rsidR="00443D20" w:rsidRPr="00443D20">
        <w:rPr>
          <w:lang w:val="de-DE"/>
        </w:rPr>
        <w:t>net</w:t>
      </w:r>
      <w:proofErr w:type="spellEnd"/>
      <w:r w:rsidR="00443D20" w:rsidRPr="00443D20">
        <w:rPr>
          <w:lang w:val="de-DE"/>
        </w:rPr>
        <w:t xml:space="preserve"> jetzt was mach, ist die Erde in ein paar Jahren hin“ und sich selbst den Gefallen tun, bei der Rettung der Erde mitzumachen.</w:t>
      </w:r>
      <w:r w:rsidR="00443D20">
        <w:rPr>
          <w:lang w:val="de-DE"/>
        </w:rPr>
        <w:t xml:space="preserve"> Andere Möglichkeiten, den Konsumwahn zu stoppen, gibt’s halt leider </w:t>
      </w:r>
      <w:del w:id="56" w:author="Miriam Joergen" w:date="2020-05-21T11:33:00Z">
        <w:r w:rsidR="00443D20" w:rsidDel="00167D4F">
          <w:rPr>
            <w:lang w:val="de-DE"/>
          </w:rPr>
          <w:delText>net</w:delText>
        </w:r>
      </w:del>
      <w:ins w:id="57" w:author="Miriam Joergen" w:date="2020-05-21T11:33:00Z">
        <w:r w:rsidR="00167D4F">
          <w:rPr>
            <w:lang w:val="de-DE"/>
          </w:rPr>
          <w:t>nicht</w:t>
        </w:r>
      </w:ins>
      <w:r w:rsidR="00443D20">
        <w:rPr>
          <w:lang w:val="de-DE"/>
        </w:rPr>
        <w:t>.</w:t>
      </w:r>
    </w:p>
    <w:p w14:paraId="55DE6EED" w14:textId="77777777" w:rsidR="00971C25" w:rsidRDefault="00971C25" w:rsidP="00A43952">
      <w:pPr>
        <w:spacing w:line="360" w:lineRule="auto"/>
        <w:rPr>
          <w:ins w:id="58" w:author="Miriam Joergen" w:date="2020-05-21T11:22:00Z"/>
          <w:lang w:val="de-DE"/>
        </w:rPr>
      </w:pPr>
    </w:p>
    <w:p w14:paraId="515250CA" w14:textId="5DF2354A" w:rsidR="00971C25" w:rsidRDefault="00971C25" w:rsidP="00A43952">
      <w:pPr>
        <w:spacing w:line="360" w:lineRule="auto"/>
        <w:rPr>
          <w:ins w:id="59" w:author="Miriam Joergen" w:date="2020-05-21T11:22:00Z"/>
          <w:color w:val="FF0000"/>
          <w:lang w:val="de-DE"/>
        </w:rPr>
      </w:pPr>
      <w:ins w:id="60" w:author="Miriam Joergen" w:date="2020-05-21T11:22:00Z">
        <w:r>
          <w:rPr>
            <w:color w:val="FF0000"/>
            <w:lang w:val="de-DE"/>
          </w:rPr>
          <w:t>Wortanzahl fehlt!</w:t>
        </w:r>
      </w:ins>
    </w:p>
    <w:p w14:paraId="2FF344E8" w14:textId="03ED1024" w:rsidR="00971C25" w:rsidRDefault="00971C25" w:rsidP="00A43952">
      <w:pPr>
        <w:spacing w:line="360" w:lineRule="auto"/>
        <w:rPr>
          <w:ins w:id="61" w:author="Miriam Joergen" w:date="2020-05-21T11:22:00Z"/>
          <w:color w:val="FF0000"/>
          <w:lang w:val="de-DE"/>
        </w:rPr>
      </w:pPr>
      <w:ins w:id="62" w:author="Miriam Joergen" w:date="2020-05-21T11:22:00Z">
        <w:r>
          <w:rPr>
            <w:color w:val="FF0000"/>
            <w:lang w:val="de-DE"/>
          </w:rPr>
          <w:t>Netter Titel, weckt Interesse, ungewöhnlich.</w:t>
        </w:r>
      </w:ins>
    </w:p>
    <w:p w14:paraId="22A736C6" w14:textId="5DE8730C" w:rsidR="00971C25" w:rsidRDefault="00971C25" w:rsidP="00A43952">
      <w:pPr>
        <w:spacing w:line="360" w:lineRule="auto"/>
        <w:rPr>
          <w:ins w:id="63" w:author="Miriam Joergen" w:date="2020-05-21T11:35:00Z"/>
          <w:color w:val="FF0000"/>
          <w:lang w:val="de-DE"/>
        </w:rPr>
      </w:pPr>
      <w:ins w:id="64" w:author="Miriam Joergen" w:date="2020-05-21T11:23:00Z">
        <w:r>
          <w:rPr>
            <w:color w:val="FF0000"/>
            <w:lang w:val="de-DE"/>
          </w:rPr>
          <w:t xml:space="preserve">Einstieg fehlt!! Du musst – ähnlich wie in einer Erörterung – zuerst in 2-3 Sätzen in das Thema einsteigen, erst dann kommt die Referenz auf den Ausgangstext (z.B. </w:t>
        </w:r>
      </w:ins>
      <w:ins w:id="65" w:author="Miriam Joergen" w:date="2020-05-21T11:24:00Z">
        <w:r>
          <w:rPr>
            <w:color w:val="FF0000"/>
            <w:lang w:val="de-DE"/>
          </w:rPr>
          <w:t>„Dieses Thema behandelt auch… in ihrem Artikel…“).</w:t>
        </w:r>
      </w:ins>
    </w:p>
    <w:p w14:paraId="02819453" w14:textId="3985DF2D" w:rsidR="00167D4F" w:rsidRDefault="00167D4F" w:rsidP="00A43952">
      <w:pPr>
        <w:spacing w:line="360" w:lineRule="auto"/>
        <w:rPr>
          <w:ins w:id="66" w:author="Miriam Joergen" w:date="2020-05-21T11:35:00Z"/>
          <w:color w:val="FF0000"/>
          <w:lang w:val="de-DE"/>
        </w:rPr>
      </w:pPr>
      <w:ins w:id="67" w:author="Miriam Joergen" w:date="2020-05-21T11:35:00Z">
        <w:r>
          <w:rPr>
            <w:color w:val="FF0000"/>
            <w:lang w:val="de-DE"/>
          </w:rPr>
          <w:t>Op. 1. sehr gut</w:t>
        </w:r>
      </w:ins>
    </w:p>
    <w:p w14:paraId="4023D3EC" w14:textId="39959CB7" w:rsidR="00167D4F" w:rsidRDefault="00167D4F" w:rsidP="00A43952">
      <w:pPr>
        <w:spacing w:line="360" w:lineRule="auto"/>
        <w:rPr>
          <w:ins w:id="68" w:author="Miriam Joergen" w:date="2020-05-21T11:35:00Z"/>
          <w:color w:val="FF0000"/>
          <w:lang w:val="de-DE"/>
        </w:rPr>
      </w:pPr>
      <w:ins w:id="69" w:author="Miriam Joergen" w:date="2020-05-21T11:35:00Z">
        <w:r>
          <w:rPr>
            <w:color w:val="FF0000"/>
            <w:lang w:val="de-DE"/>
          </w:rPr>
          <w:t>Op. 2: ebenfalls gelungen</w:t>
        </w:r>
      </w:ins>
    </w:p>
    <w:p w14:paraId="5FCF950A" w14:textId="009712EA" w:rsidR="00167D4F" w:rsidRDefault="00167D4F" w:rsidP="00A43952">
      <w:pPr>
        <w:spacing w:line="360" w:lineRule="auto"/>
        <w:rPr>
          <w:ins w:id="70" w:author="Miriam Joergen" w:date="2020-05-21T11:35:00Z"/>
          <w:color w:val="FF0000"/>
          <w:lang w:val="de-DE"/>
        </w:rPr>
      </w:pPr>
      <w:ins w:id="71" w:author="Miriam Joergen" w:date="2020-05-21T11:35:00Z">
        <w:r>
          <w:rPr>
            <w:color w:val="FF0000"/>
            <w:lang w:val="de-DE"/>
          </w:rPr>
          <w:t>Op. 3: Etwas konkreter werden, was zu tun ist, konkrete Maßnahmen</w:t>
        </w:r>
      </w:ins>
    </w:p>
    <w:p w14:paraId="3BA9EA87" w14:textId="3EBD54A1" w:rsidR="00167D4F" w:rsidRPr="00971C25" w:rsidRDefault="00167D4F" w:rsidP="00A43952">
      <w:pPr>
        <w:spacing w:line="360" w:lineRule="auto"/>
        <w:rPr>
          <w:color w:val="FF0000"/>
          <w:lang w:val="de-DE"/>
          <w:rPrChange w:id="72" w:author="Miriam Joergen" w:date="2020-05-21T11:22:00Z">
            <w:rPr>
              <w:lang w:val="de-DE"/>
            </w:rPr>
          </w:rPrChange>
        </w:rPr>
      </w:pPr>
      <w:ins w:id="73" w:author="Miriam Joergen" w:date="2020-05-21T11:36:00Z">
        <w:r>
          <w:rPr>
            <w:color w:val="FF0000"/>
            <w:lang w:val="de-DE"/>
          </w:rPr>
          <w:t>Schöner Einsatz rhetorischer Stilmittel. Achtung, dass du nicht zu sehr in die mündliche (Umgangs-) Sprache abrutscht, diese nur punktuell und gezielt einsetzen und nicht nahezu durchgehend.</w:t>
        </w:r>
      </w:ins>
    </w:p>
    <w:sectPr w:rsidR="00167D4F" w:rsidRPr="00971C2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riam Joergen" w:date="2020-05-21T11:23:00Z" w:initials="MJ">
    <w:p w14:paraId="2B58B433" w14:textId="48D65ADA" w:rsidR="00971C25" w:rsidRDefault="00971C25">
      <w:pPr>
        <w:pStyle w:val="Kommentartext"/>
      </w:pPr>
      <w:r>
        <w:rPr>
          <w:rStyle w:val="Kommentarzeichen"/>
        </w:rPr>
        <w:annotationRef/>
      </w:r>
      <w:r>
        <w:t>Einstieg fehlt!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58B43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riam Joergen">
    <w15:presenceInfo w15:providerId="Windows Live" w15:userId="81ebf1b3c9c8ec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952"/>
    <w:rsid w:val="00021999"/>
    <w:rsid w:val="000D13BB"/>
    <w:rsid w:val="00167D4F"/>
    <w:rsid w:val="00443D20"/>
    <w:rsid w:val="008F631F"/>
    <w:rsid w:val="00971C25"/>
    <w:rsid w:val="00A43952"/>
    <w:rsid w:val="00C97B4D"/>
    <w:rsid w:val="00D051A4"/>
    <w:rsid w:val="00FD575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B55C"/>
  <w15:chartTrackingRefBased/>
  <w15:docId w15:val="{AA38D174-FF4E-4471-831F-18C78332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71C2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1C25"/>
    <w:rPr>
      <w:rFonts w:ascii="Segoe UI" w:hAnsi="Segoe UI" w:cs="Segoe UI"/>
      <w:sz w:val="18"/>
      <w:szCs w:val="18"/>
    </w:rPr>
  </w:style>
  <w:style w:type="character" w:styleId="Kommentarzeichen">
    <w:name w:val="annotation reference"/>
    <w:basedOn w:val="Absatz-Standardschriftart"/>
    <w:uiPriority w:val="99"/>
    <w:semiHidden/>
    <w:unhideWhenUsed/>
    <w:rsid w:val="00971C25"/>
    <w:rPr>
      <w:sz w:val="16"/>
      <w:szCs w:val="16"/>
    </w:rPr>
  </w:style>
  <w:style w:type="paragraph" w:styleId="Kommentartext">
    <w:name w:val="annotation text"/>
    <w:basedOn w:val="Standard"/>
    <w:link w:val="KommentartextZchn"/>
    <w:uiPriority w:val="99"/>
    <w:semiHidden/>
    <w:unhideWhenUsed/>
    <w:rsid w:val="00971C2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71C25"/>
    <w:rPr>
      <w:sz w:val="20"/>
      <w:szCs w:val="20"/>
    </w:rPr>
  </w:style>
  <w:style w:type="paragraph" w:styleId="Kommentarthema">
    <w:name w:val="annotation subject"/>
    <w:basedOn w:val="Kommentartext"/>
    <w:next w:val="Kommentartext"/>
    <w:link w:val="KommentarthemaZchn"/>
    <w:uiPriority w:val="99"/>
    <w:semiHidden/>
    <w:unhideWhenUsed/>
    <w:rsid w:val="00971C25"/>
    <w:rPr>
      <w:b/>
      <w:bCs/>
    </w:rPr>
  </w:style>
  <w:style w:type="character" w:customStyle="1" w:styleId="KommentarthemaZchn">
    <w:name w:val="Kommentarthema Zchn"/>
    <w:basedOn w:val="KommentartextZchn"/>
    <w:link w:val="Kommentarthema"/>
    <w:uiPriority w:val="99"/>
    <w:semiHidden/>
    <w:rsid w:val="00971C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2918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GOTTLIEB Peter Wolfgang</dc:creator>
  <cp:keywords/>
  <dc:description/>
  <cp:lastModifiedBy>Miriam Joergen</cp:lastModifiedBy>
  <cp:revision>3</cp:revision>
  <dcterms:created xsi:type="dcterms:W3CDTF">2020-05-21T09:22:00Z</dcterms:created>
  <dcterms:modified xsi:type="dcterms:W3CDTF">2020-05-21T09:37:00Z</dcterms:modified>
</cp:coreProperties>
</file>